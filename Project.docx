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jc w:val="left"/>
        <w:rPr>
          <w:shd w:fill="fff2cc" w:val="clear"/>
        </w:rPr>
      </w:pPr>
      <w:bookmarkStart w:colFirst="0" w:colLast="0" w:name="_22r2j3ul0gl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2"/>
      <w:bookmarkEnd w:id="2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3"/>
      <w:bookmarkEnd w:id="3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M34351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3"/>
      <w:bookmarkEnd w:id="3"/>
      <w:r w:rsidDel="00000000" w:rsidR="00000000" w:rsidRPr="00000000">
        <w:rPr>
          <w:b w:val="1"/>
          <w:rtl w:val="0"/>
        </w:rPr>
        <w:t xml:space="preserve">Юльцовой Натальи Алексеевны</w:t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/>
      </w:pPr>
      <w:bookmarkStart w:colFirst="0" w:colLast="0" w:name="_sr4d4gv1y5ao" w:id="3"/>
      <w:bookmarkEnd w:id="3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9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3"/>
      <w:bookmarkEnd w:id="3"/>
      <w:r w:rsidDel="00000000" w:rsidR="00000000" w:rsidRPr="00000000">
        <w:rPr>
          <w:b w:val="1"/>
          <w:rtl w:val="0"/>
        </w:rPr>
        <w:t xml:space="preserve">Пляжный футбол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0"/>
        <w:rPr/>
      </w:pPr>
      <w:bookmarkStart w:colFirst="0" w:colLast="0" w:name="_5t1cgw6fbwov" w:id="4"/>
      <w:bookmarkEnd w:id="4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проекте рассмотрена Общая база турниров по пляжному футболу некой страны. В каждом турнире играет несколько команд по расписанию матчей. Цель матча – выявить победителя и начислить ему очки.</w:t>
        <w:br w:type="textWrapping"/>
        <w:t xml:space="preserve">Время матча - 3 тайма по 12 минут, плюс дополнительное время 3 минуты. За победу в матче в основное время плюс дополнительное команда получает 3 очка, за проигрыш 0. Матч может выиграть только одна команда. Если счет по окончании времени игры равный, то решение о победе принимается по послематчевой серии пенальти</w:t>
      </w:r>
      <w:ins w:author="Georgiy Korneev" w:id="0" w:date="2024-01-23T12:28:50Z">
        <w:r w:rsidDel="00000000" w:rsidR="00000000" w:rsidRPr="00000000">
          <w:rPr>
            <w:rtl w:val="0"/>
          </w:rPr>
          <w:t xml:space="preserve"> </w:t>
        </w:r>
      </w:ins>
      <w:ins w:author="Natalya Yultsova" w:id="1" w:date="2024-02-13T18:01:12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(девятиметровых ударов) - победителем матча становится команда, забившая большее количество голов при одинаковом количестве пробитых ударов. Команда, победившая в серии пенальти зарабатывает 2 очка, проигравшая - 1. 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Размер поля очень маленький, поэтому позиции игроков размыты и не имеют значения - нередко вратари забивают наравне с другими участниками голы, поэтому в отдельную категорию амплуа не выносится, сейвов</w:t>
      </w:r>
      <w:ins w:author="Natalya Yultsova" w:id="2" w:date="2024-02-13T18:01:16Z">
        <w:r w:rsidDel="00000000" w:rsidR="00000000" w:rsidRPr="00000000">
          <w:rPr>
            <w:rtl w:val="0"/>
          </w:rPr>
          <w:t xml:space="preserve"> </w:t>
        </w:r>
      </w:ins>
      <w:ins w:author="Georgiy Korneev" w:id="3" w:date="2024-01-23T12:29:0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(удачное прерывание атаки противника в воротах) слишком много, замен не лимитированное количество, значит будем рассматривать только следующие типы событий – голы, реализованный</w:t>
      </w:r>
      <w:ins w:author="Natalya Yultsova" w:id="4" w:date="2024-02-13T18:01:19Z">
        <w:r w:rsidDel="00000000" w:rsidR="00000000" w:rsidRPr="00000000">
          <w:rPr>
            <w:rtl w:val="0"/>
          </w:rPr>
          <w:t xml:space="preserve"> </w:t>
        </w:r>
      </w:ins>
      <w:ins w:author="Georgiy Korneev" w:id="5" w:date="2024-01-23T12:29:1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(успешная попытка) и не реализованный пенальти, количество желтых и красных карточек. Существуют автоголы - игрок команды забивает в свои ворота, это так же будет учтено.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Игроки могут переходить из команды в команду. Игрок может играть в разных командах (например, за сборную и за региональную команду) и для каждой у него может быть разный номер на футболке, но номера футболок внутри команды не повторяются.</w:t>
      </w:r>
      <w:commentRangeStart w:id="0"/>
      <w:r w:rsidDel="00000000" w:rsidR="00000000" w:rsidRPr="00000000">
        <w:rPr>
          <w:rtl w:val="0"/>
        </w:rPr>
        <w:t xml:space="preserve"> Известно, когда игрок вступил в команду и ушел из нее. Игрок не может в один день вступить в одну и ту же команду дважды.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В рамках одного турнира в одно и тоже время не может проходить одновременно несколько матчей. 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Чтобы попасть на независимый турнир  (турнир с одним этапом) , или низкоуровневый отборочный турнир  (турнир на который нет отбора, но по его результатам проходят в следующий этап) нужно просто подать заявку на участие в данном турнире. Но есть турниры на которые проходят отборы. Тогда команда должна быть заявлена в отборочном этапе, чтобы пройти в следующий. Команда по результатам отборочного этапа может либо пройти выше, либо не пройти. При этом команда может подавать заявку на любое количество низкоуровневых отборочных турниров. Количество отборочных турниров для определенного этапа и количество этапов произвольное.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Команд с одинаковым одновременно городом и названием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5"/>
      <w:bookmarkEnd w:id="5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Tournament – список турниров.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TournamentParticipation – информация о участвующих командах в рамках турнира.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Match – информация о матче между 2 командами и его результатах.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Team – список футбольных команд.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Player – информация о футболисте.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EventLog – информация о важных событиях матча – гол, карточки, пенальти.</w:t>
      </w:r>
    </w:p>
    <w:p w:rsidR="00000000" w:rsidDel="00000000" w:rsidP="00000000" w:rsidRDefault="00000000" w:rsidRPr="00000000" w14:paraId="00000019">
      <w:pPr>
        <w:pStyle w:val="Heading2"/>
        <w:pageBreakBefore w:val="0"/>
        <w:ind w:firstLine="0"/>
        <w:rPr/>
      </w:pPr>
      <w:bookmarkStart w:colFirst="0" w:colLast="0" w:name="_2xcloavyxzyc" w:id="6"/>
      <w:bookmarkEnd w:id="6"/>
      <w:r w:rsidDel="00000000" w:rsidR="00000000" w:rsidRPr="00000000">
        <w:rPr>
          <w:rtl w:val="0"/>
        </w:rPr>
        <w:t xml:space="preserve">Отношение Tournament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TournamentID - уникальный идентификатор для каждого турнира.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TournamentName - название турнира,</w:t>
      </w:r>
      <w:del w:author="Natalya Yultsova" w:id="6" w:date="2024-02-13T15:30:38Z">
        <w:r w:rsidDel="00000000" w:rsidR="00000000" w:rsidRPr="00000000">
          <w:rPr>
            <w:rtl w:val="0"/>
          </w:rPr>
          <w:delText xml:space="preserve"> </w:delText>
        </w:r>
        <w:commentRangeStart w:id="2"/>
        <w:r w:rsidDel="00000000" w:rsidR="00000000" w:rsidRPr="00000000">
          <w:rPr>
            <w:rtl w:val="0"/>
          </w:rPr>
          <w:delText xml:space="preserve">не уникально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ParentTournamentID - id турнира для которого данный турнир является отборочным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992.1259842519685" w:hanging="283.46456692913375"/>
        <w:rPr>
          <w:ins w:author="Natalya Yultsova" w:id="7" w:date="2024-02-13T15:28:48Z"/>
        </w:rPr>
      </w:pPr>
      <w:r w:rsidDel="00000000" w:rsidR="00000000" w:rsidRPr="00000000">
        <w:rPr>
          <w:rtl w:val="0"/>
        </w:rPr>
        <w:t xml:space="preserve">TournamentID -&gt; TournamentName</w:t>
      </w:r>
      <w:ins w:author="Natalya Yultsova" w:id="7" w:date="2024-02-13T15:28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ins w:author="Natalya Yultsova" w:id="7" w:date="2024-02-13T15:28:48Z">
        <w:r w:rsidDel="00000000" w:rsidR="00000000" w:rsidRPr="00000000">
          <w:rPr>
            <w:rtl w:val="0"/>
          </w:rPr>
          <w:t xml:space="preserve">TournamentName -&gt; TournamentID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  <w:rPrChange w:author="Natalya Yultsova" w:id="8" w:date="2024-02-13T15:28:48Z">
            <w:rPr>
              <w:u w:val="none"/>
            </w:rPr>
          </w:rPrChange>
        </w:rPr>
        <w:pPrChange w:author="Natalya Yultsova" w:id="0" w:date="2024-02-13T15:28:48Z">
          <w:pPr>
            <w:pageBreakBefore w:val="0"/>
            <w:numPr>
              <w:ilvl w:val="0"/>
              <w:numId w:val="2"/>
            </w:numPr>
            <w:ind w:left="992.1259842519685" w:hanging="283.46456692913375"/>
          </w:pPr>
        </w:pPrChange>
      </w:pPr>
      <w:r w:rsidDel="00000000" w:rsidR="00000000" w:rsidRPr="00000000">
        <w:rPr>
          <w:rtl w:val="0"/>
          <w:rPrChange w:author="Natalya Yultsova" w:id="8" w:date="2024-02-13T15:28:48Z">
            <w:rPr/>
          </w:rPrChange>
        </w:rPr>
        <w:t xml:space="preserve">TournamentID -&gt; </w:t>
      </w:r>
      <w:commentRangeStart w:id="4"/>
      <w:r w:rsidDel="00000000" w:rsidR="00000000" w:rsidRPr="00000000">
        <w:rPr>
          <w:rtl w:val="0"/>
          <w:rPrChange w:author="Natalya Yultsova" w:id="8" w:date="2024-02-13T15:28:48Z">
            <w:rPr/>
          </w:rPrChange>
        </w:rPr>
        <w:t xml:space="preserve">ParentTournamentID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TournamentID</w:t>
      </w:r>
      <w:ins w:author="Natalya Yultsova" w:id="9" w:date="2024-02-13T15:33:34Z">
        <w:r w:rsidDel="00000000" w:rsidR="00000000" w:rsidRPr="00000000">
          <w:rPr>
            <w:rtl w:val="0"/>
          </w:rPr>
          <w:t xml:space="preserve">, </w:t>
        </w:r>
        <w:r w:rsidDel="00000000" w:rsidR="00000000" w:rsidRPr="00000000">
          <w:rPr>
            <w:rtl w:val="0"/>
          </w:rPr>
          <w:t xml:space="preserve">TournamentName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0"/>
        <w:rPr/>
      </w:pPr>
      <w:bookmarkStart w:colFirst="0" w:colLast="0" w:name="_khcw8u7olm5j" w:id="7"/>
      <w:bookmarkEnd w:id="7"/>
      <w:commentRangeStart w:id="5"/>
      <w:r w:rsidDel="00000000" w:rsidR="00000000" w:rsidRPr="00000000">
        <w:rPr>
          <w:rtl w:val="0"/>
        </w:rPr>
        <w:t xml:space="preserve">Отношение TournamentParticipation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TournamentID - уникальный идентификатор турнира.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 внешний ключ, связывающий турнир с одной из участвующих команд.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Status -  статус участия команды в турнире  (“Участвует”, “В рассмотрении”, “Заявка отклонена”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(TournamentID, TeamID) → 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(TournamentID, TeamID)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Отношение Match(до нормализации)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MatchID - уникальный идентификатор матча.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TournamentID - внешний ключ, связывающий матч с турниром.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DateTime - дата и время проведения матча.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Team1ID - внешний ключ, связывающий матч с первой участвующей командой.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Team2ID - внешние ключ, связывающий матч с второй участвующей командой.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ScoreTeam1  - количество полученных очков по результатам матча командой 1.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ScoreTeam2 - количество полученных очков по результатам матча командой 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MatchID → TournamentID, DateTime, Team1ID, Team2ID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(MatchID, Team1ID) -&gt; ScoreTeam1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(MatchID, Team2ID) -&gt; ScoreTeam2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MatchID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Нормализация для отношения Match.</w:t>
        <w:br w:type="textWrapping"/>
        <w:t xml:space="preserve">Атрибуты атомарны, есть ключ, есть повторяющиеся группы - Team1ID и TeamID2. Решение: уберем разделение на команды и будем делать по 2 записи на матч. Измененное отношение - (MatchID, TournamentID, DateTime, TeamID, ScoreTeam) - 1НФ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Неключевые атрибуты функционально зависят от части ключа. Решение: сделаем декомпозицию по ФЗ (MatchID, TeamID) -&gt; ScoreTeam: уберем из Match TeamID и ScoreTeam и теперь атрибуты будут зависеть только от ключа MatchID и создадим новое отношение MatchParticipation для атрибутов, зависящих от ключа (MatchID, TeamID).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Новые отношения - (MatchID, TournamentID, DateTime), (MatchID, TeamID, ScoreTeam).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 - 2 НФ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  <w:t xml:space="preserve">В новых отношениях неключевые атрибуты непосредственно зависят от ключей - 3НФ, нетривиальных зависимостей нет - НФБК, нет МЗ не являющихся ФЗ - 4НФ, нет ЗС не являющихся ФЗ - 5НФ.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Отношение Match</w:t>
      </w:r>
      <w:r w:rsidDel="00000000" w:rsidR="00000000" w:rsidRPr="00000000">
        <w:rPr>
          <w:rtl w:val="0"/>
        </w:rPr>
        <w:br w:type="textWrapping"/>
        <w:t xml:space="preserve">         Атрибуты: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MatchID - уникальный идентификатор матча.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TournamentID - внешний ключ, связывающий матч с турниром.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DateTime - дата и время проведения матча.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MatchID → TournamentID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MatchID →  DateTime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MatchID</w:t>
      </w:r>
    </w:p>
    <w:p w:rsidR="00000000" w:rsidDel="00000000" w:rsidP="00000000" w:rsidRDefault="00000000" w:rsidRPr="00000000" w14:paraId="0000004D">
      <w:pPr>
        <w:pStyle w:val="Heading2"/>
        <w:ind w:firstLine="0"/>
        <w:rPr/>
      </w:pPr>
      <w:bookmarkStart w:colFirst="0" w:colLast="0" w:name="_62oyy8hqwdil" w:id="8"/>
      <w:bookmarkEnd w:id="8"/>
      <w:r w:rsidDel="00000000" w:rsidR="00000000" w:rsidRPr="00000000">
        <w:rPr>
          <w:rtl w:val="0"/>
        </w:rPr>
        <w:t xml:space="preserve">Отношение MatchParticipation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MatchID - уникальный идентификатор матча.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 внешний ключ, связывающий матч с одной из участвующих команд.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ScoreTeam  - количество очков, полученных командой по результатам данного матча.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(MatchID, TeamID) → ScoreTeam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(MatchID, TeamID)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firstLine="0"/>
        <w:rPr/>
      </w:pPr>
      <w:bookmarkStart w:colFirst="0" w:colLast="0" w:name="_wx7jw3utx97n" w:id="9"/>
      <w:bookmarkEnd w:id="9"/>
      <w:r w:rsidDel="00000000" w:rsidR="00000000" w:rsidRPr="00000000">
        <w:rPr>
          <w:rtl w:val="0"/>
        </w:rPr>
        <w:t xml:space="preserve">Отношение Team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TeamID - уникальный идентификатор команды.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Name - название команды.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992.1259842519685" w:hanging="283.46456692913375"/>
        <w:rPr/>
      </w:pPr>
      <w:r w:rsidDel="00000000" w:rsidR="00000000" w:rsidRPr="00000000">
        <w:rPr>
          <w:rtl w:val="0"/>
        </w:rPr>
        <w:t xml:space="preserve">Hometown - город, из которого происходит команда.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-&gt; Name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-&gt; Hometown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(Name, Hometown) -&gt; TeamID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 (Name, Hometown)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Нормализация для отношения Team</w:t>
        <w:br w:type="textWrapping"/>
        <w:t xml:space="preserve">Атрибуты атомарны, есть ключ, нет повторяющихся групп - 1НФ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Неключевые атрибуты функционально не зависят от части ключа  - 2 НФ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Неключевые атрибуты непосредственно зависят от ключей - 3НФ Нетривиальных зависимостей нет - НФБК, нет МЗ не являющихся ФЗ </w:t>
      </w:r>
      <w:commentRangeStart w:id="6"/>
      <w:r w:rsidDel="00000000" w:rsidR="00000000" w:rsidRPr="00000000">
        <w:rPr>
          <w:rtl w:val="0"/>
        </w:rPr>
        <w:t xml:space="preserve">(отбросим МЗ по контрпримерам ниже) или теореме Дейта-Фейгина 2 что в НФБК и существует простой ключ - </w:t>
      </w:r>
      <w:commentRangeStart w:id="7"/>
      <w:r w:rsidDel="00000000" w:rsidR="00000000" w:rsidRPr="00000000">
        <w:rPr>
          <w:rtl w:val="0"/>
        </w:rPr>
        <w:t xml:space="preserve">4НФ:</w:t>
      </w:r>
    </w:p>
    <w:p w:rsidR="00000000" w:rsidDel="00000000" w:rsidP="00000000" w:rsidRDefault="00000000" w:rsidRPr="00000000" w14:paraId="00000066">
      <w:pPr>
        <w:ind w:left="720" w:firstLine="0"/>
        <w:rPr/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Возможные МЗ: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TeamID -&gt;&gt; Name|Hometown - ФЗ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Name -&gt;&gt; TeamId|Hometown - у одного имени команды могут быть разные id и разные города, пример (1) + (2)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Hometown -&gt;&gt; Name|TeamID - в одном городе могут быть команды с разными именами и id, пример (2) + (3)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TeamID Name Hometown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Cпартак Москва      (1)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2         Спартак Сочи         (2)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3         Элмонт  Сочи         (3)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5НФ:</w:t>
        <w:br w:type="textWrapping"/>
        <w:t xml:space="preserve">Не все ключи простые поэтому не можем воспользоваться теоремой.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Возможная ЗС *{(TeamID, Name), (Name, Hometown), (Hometown, TeamId)}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TeamId Name Hometown</w:t>
        <w:br w:type="textWrapping"/>
        <w:t xml:space="preserve">1           Спартак Москва</w:t>
        <w:br w:type="textWrapping"/>
        <w:t xml:space="preserve">2           Спартак Сочи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(TeamID, Name) (Name, Hometown) (Hometown, TeamId)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1          Спартак  Спартак Москва     Москва           1</w:t>
        <w:br w:type="textWrapping"/>
        <w:t xml:space="preserve">2          Спартак  Спартак  Сочи       Сочи                2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Объединим: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TeamId Name Hometown</w:t>
        <w:br w:type="textWrapping"/>
        <w:t xml:space="preserve">1           Спартак Москва</w:t>
        <w:br w:type="textWrapping"/>
        <w:t xml:space="preserve">2           Спартак Сочи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И 2 некорректные комбинации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1           Спартак Сочи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2           Спартак Москва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Соответственно, не ЗС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commentRangeStart w:id="8"/>
      <w:r w:rsidDel="00000000" w:rsidR="00000000" w:rsidRPr="00000000">
        <w:rPr>
          <w:rtl w:val="0"/>
        </w:rPr>
        <w:t xml:space="preserve">, нет ЗС не являющихся ФЗ - 5НФ.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Отношение в 5НФ изначально, оставляем как было.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firstLine="0"/>
        <w:rPr/>
      </w:pPr>
      <w:bookmarkStart w:colFirst="0" w:colLast="0" w:name="_5wx400xngj5w" w:id="10"/>
      <w:bookmarkEnd w:id="10"/>
      <w:r w:rsidDel="00000000" w:rsidR="00000000" w:rsidRPr="00000000">
        <w:rPr>
          <w:rtl w:val="0"/>
        </w:rPr>
        <w:t xml:space="preserve">Отношение  Player (до нормализации)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 - уникальный идентификатор игрока.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Name - имя игрока.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 внешний ключ, связывающий игрока с командой, за которую он играет.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Name – имя игрока.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PlayerNumber – номер игрока в команде.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Nationality - страна происхождения игрока.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Birthdate - дата рождения игрока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PlayerID → Name, Nationality, Birthdate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(PlayerID, TeamId) -&gt; PlayerNumber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</w:t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  <w:t xml:space="preserve">Нормализация для отношения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br w:type="textWrapping"/>
        <w:t xml:space="preserve">Атрибуты атомарны, есть ключ, нет повторяющихся групп - 1НФ</w:t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  <w:t xml:space="preserve">Неключевые атрибуты функционально зависят от части ключа. Решение: сделаем декомпозицию по ФЗ (PlayerID, TeamId) -&gt; PlayerNumber -</w:t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rtl w:val="0"/>
        </w:rPr>
        <w:t xml:space="preserve">уберем из Player PlayerNumber и теперь атрибуты будут зависеть только от ключа PlayerID и создадим новое отношение TeamMembership для атрибутов, зависящих от ключа (PlayerID, TeamId).</w:t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  <w:t xml:space="preserve">Новые отношения - (PlayerID, Name, Nationality, Birthdate), (PlayerID, TeamId, PlayerNumber).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  <w:t xml:space="preserve"> - 2 НФ</w:t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  <w:t xml:space="preserve">В новых отношениях неключевые атрибуты непосредственно зависят от ключей - 3НФ, нетривиальных зависимостей нет - НФБК, нет МЗ не являющихся ФЗ - 4НФ, нет ЗС не являющихся ФЗ - 5НФ.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0"/>
        <w:rPr/>
      </w:pPr>
      <w:bookmarkStart w:colFirst="0" w:colLast="0" w:name="_4y4inkkveesi" w:id="11"/>
      <w:bookmarkEnd w:id="11"/>
      <w:r w:rsidDel="00000000" w:rsidR="00000000" w:rsidRPr="00000000">
        <w:rPr>
          <w:rtl w:val="0"/>
        </w:rPr>
        <w:t xml:space="preserve">Отношение Player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 - уникальный идентификатор игрока.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Name - имя игрока.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Nationality - страна происхождения игрока.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Birthdate - дата рождения игрока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PlayerID → Name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PlayerID →  Nationality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PlayerID →  Birthdate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0"/>
        <w:rPr/>
      </w:pPr>
      <w:bookmarkStart w:colFirst="0" w:colLast="0" w:name="_q3nx7e5ja2yl" w:id="12"/>
      <w:bookmarkEnd w:id="12"/>
      <w:commentRangeStart w:id="9"/>
      <w:r w:rsidDel="00000000" w:rsidR="00000000" w:rsidRPr="00000000">
        <w:rPr>
          <w:rtl w:val="0"/>
        </w:rPr>
        <w:t xml:space="preserve">Отношение TeamMembershipHistory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 - уникальный идентификатор игрока.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HistoryIMembershipID - уникальный идентификатор записи с историей членства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TeamID - внешний ключ, связывающий игрока с командой, за которую он играет.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PlayerNumber – номер игрока в команде (его пишут на футболке)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JoinDate - дата начала членства в данной команде.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LeaveDate - дата окончания членства в данной команде.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HistoryIMembershipID -&gt; PlayerID, TeamID, JoinDate, LeaveDate, PlayerNumber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(PlayerID, TeamID, JoinDate) -&gt; LeaveDate, PlayerNumber, HistoryIMembershipID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HistoryIMembershipID, (PlayerID, TeamID, JoinDate)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firstLine="0"/>
        <w:rPr/>
      </w:pPr>
      <w:bookmarkStart w:colFirst="0" w:colLast="0" w:name="_w4ffvodvxhfu" w:id="13"/>
      <w:bookmarkEnd w:id="13"/>
      <w:r w:rsidDel="00000000" w:rsidR="00000000" w:rsidRPr="00000000">
        <w:rPr>
          <w:rtl w:val="0"/>
        </w:rPr>
        <w:t xml:space="preserve">Отношение EventLog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EventID - уникальный идентификатор события.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MatchID - внешний ключ, связывающий с матчем, в котором произошло событие.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EventType - тип события (гол, желтая карточка, красная карточка и т.д.).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EventTime – минута матча в которую произошло событие.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PlayerID – игрок с которым связано это событие.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992.1259842519685" w:hanging="283.46456692913375"/>
        <w:rPr>
          <w:strike w:val="1"/>
        </w:rPr>
      </w:pPr>
      <w:commentRangeStart w:id="10"/>
      <w:r w:rsidDel="00000000" w:rsidR="00000000" w:rsidRPr="00000000">
        <w:rPr>
          <w:strike w:val="1"/>
          <w:rtl w:val="0"/>
        </w:rPr>
        <w:t xml:space="preserve">TeamID – команда, за которую играет данный игрок.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EventID → MatchID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EventID →  EventType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EventID →  EventTime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EventID →  PlayerID</w:t>
        <w:br w:type="textWrapping"/>
        <w:t xml:space="preserve">Примечание: Даже если взять вместе все атрибуты кроме EventID, то мы не сможем вычислить EventID по ним так как в одном матче в одну и ту же минуту один и тот же игрок может сделать 2 одинаковых действия, поэтому получаем только тривиальные ФЗ.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EventID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x1fo7ck22nd" w:id="14"/>
      <w:bookmarkEnd w:id="14"/>
      <w:commentRangeStart w:id="11"/>
      <w:commentRangeStart w:id="12"/>
      <w:commentRangeStart w:id="13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hanging="1133.8582677165355"/>
        <w:rPr/>
      </w:pPr>
      <w:r w:rsidDel="00000000" w:rsidR="00000000" w:rsidRPr="00000000">
        <w:rPr/>
        <w:drawing>
          <wp:inline distB="114300" distT="114300" distL="114300" distR="114300">
            <wp:extent cx="7294100" cy="5738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100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15"/>
      <w:bookmarkEnd w:id="15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hanging="1417.3228346456694"/>
        <w:rPr/>
      </w:pPr>
      <w:r w:rsidDel="00000000" w:rsidR="00000000" w:rsidRPr="00000000">
        <w:rPr/>
        <w:drawing>
          <wp:inline distB="114300" distT="114300" distL="114300" distR="114300">
            <wp:extent cx="7508391" cy="60491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391" cy="604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16"/>
      <w:bookmarkEnd w:id="16"/>
      <w:r w:rsidDel="00000000" w:rsidR="00000000" w:rsidRPr="00000000">
        <w:rPr>
          <w:rtl w:val="0"/>
        </w:rPr>
        <w:t xml:space="preserve">Определения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  <w:t xml:space="preserve">Для реализации проекта использовалась СУБД PostgreSQL 15.4.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 (Приложение 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17"/>
      <w:bookmarkEnd w:id="17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0FD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insert.sql </w:t>
      </w:r>
      <w:r w:rsidDel="00000000" w:rsidR="00000000" w:rsidRPr="00000000">
        <w:rPr>
          <w:rtl w:val="0"/>
        </w:rPr>
        <w:t xml:space="preserve">(Приложение 2)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pageBreakBefore w:val="0"/>
        <w:rPr/>
      </w:pPr>
      <w:bookmarkStart w:colFirst="0" w:colLast="0" w:name="_8e0z72azyj8g" w:id="18"/>
      <w:bookmarkEnd w:id="18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3"/>
        </w:numPr>
        <w:ind w:left="1133.858267716535" w:hanging="283.46456692913335"/>
        <w:rPr/>
      </w:pPr>
      <w:r w:rsidDel="00000000" w:rsidR="00000000" w:rsidRPr="00000000">
        <w:rPr>
          <w:rtl w:val="0"/>
        </w:rPr>
        <w:t xml:space="preserve">todays_teams_participants - текущий состав всех команд.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3"/>
        </w:numPr>
        <w:ind w:left="1133.858267716535" w:hanging="283.46456692913335"/>
        <w:rPr/>
      </w:pPr>
      <w:r w:rsidDel="00000000" w:rsidR="00000000" w:rsidRPr="00000000">
        <w:rPr>
          <w:rtl w:val="0"/>
        </w:rPr>
        <w:t xml:space="preserve">tournaments_score_table — очки в турнирной таблице.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3"/>
        </w:numPr>
        <w:ind w:left="1133.858267716535" w:hanging="283.46456692913335"/>
        <w:rPr/>
      </w:pPr>
      <w:r w:rsidDel="00000000" w:rsidR="00000000" w:rsidRPr="00000000">
        <w:rPr>
          <w:rtl w:val="0"/>
        </w:rPr>
        <w:t xml:space="preserve">team_total_win_loses — подсчет побед и поражений каждой команды за ее существование. Победа/поражение по пенальти и в основное время это разные колонки.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tournaments_match_cnt - количество матчей в рамках турнира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player_penalty_percent - процент реализации пенальти (забитые *100) / пробитые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player_cards - количества желтых и красных карточек у всех игроков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player_cards_without - cписок игроков, не получавших карточек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avg_team_age - средний возраст игроков команды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tournament_next_stage - турнир и этап который следует за ним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spartak_matches - все матчи команды спартак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russian_leaque_results - результаты всех матчей в Лиге России 2024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team_matches_cnt - количество сыгранных матчей каждой командой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top_chages_team_membership - топ-3 по последней смене состава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this_year_team_new_players - игроки, которые пришли в команду в текущем году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this_month_matches - матчи за последний месяц с 1 числа текущего месяца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membership_lenght - продолжительность участия игроков в командах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eventiest_matches - топ-5 матчей с наибольшим количеством событий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total_best_players - лучшие бомбардиры (наиболее результативные игроки по голам) за все время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tournament_best_players - лучшие бомбардиры турниров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multiple_goals_in_match - игроки которые забили больше 1 гола за матч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Для реализации запросов было создано вспомогательное представление: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PlayerGoalsPerMatch - количество голов забитых игроком за матч, помогает в поиске бомбардиров и результативных игроков матча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select.sql</w:t>
      </w:r>
      <w:r w:rsidDel="00000000" w:rsidR="00000000" w:rsidRPr="00000000">
        <w:rPr>
          <w:rtl w:val="0"/>
        </w:rPr>
        <w:t xml:space="preserve"> (Приложение 3).</w:t>
      </w:r>
    </w:p>
    <w:p w:rsidR="00000000" w:rsidDel="00000000" w:rsidP="00000000" w:rsidRDefault="00000000" w:rsidRPr="00000000" w14:paraId="00000117">
      <w:pPr>
        <w:pStyle w:val="Heading1"/>
        <w:pageBreakBefore w:val="0"/>
        <w:rPr/>
      </w:pPr>
      <w:bookmarkStart w:colFirst="0" w:colLast="0" w:name="_1teks3b8iqew" w:id="19"/>
      <w:bookmarkEnd w:id="19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1133.858267716535" w:hanging="283.46456692913335"/>
        <w:rPr/>
      </w:pPr>
      <w:r w:rsidDel="00000000" w:rsidR="00000000" w:rsidRPr="00000000">
        <w:rPr>
          <w:rtl w:val="0"/>
        </w:rPr>
        <w:t xml:space="preserve">insert_player_in_team - вставка нового игрока в команду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update_player_number_in_team - изменение номера игрока на футболке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insert_in_match_event - добавление события в матч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insert_match_participation - добавление команды в матч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update_match_datetime - обновление времени матча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leave_team_today - выход из команды игроком сегодняшней датой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cancel_match - отмена матча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1133.858267716535" w:hanging="283.46456692913335"/>
        <w:rPr>
          <w:u w:val="none"/>
        </w:rPr>
      </w:pPr>
      <w:r w:rsidDel="00000000" w:rsidR="00000000" w:rsidRPr="00000000">
        <w:rPr>
          <w:rtl w:val="0"/>
        </w:rPr>
        <w:t xml:space="preserve">RejectTournamentApplications - отклонение неподходящих заявок “В рассмотрении” на участие в турнире</w:t>
      </w:r>
    </w:p>
    <w:p w:rsidR="00000000" w:rsidDel="00000000" w:rsidP="00000000" w:rsidRDefault="00000000" w:rsidRPr="00000000" w14:paraId="000001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update.sql </w:t>
      </w:r>
      <w:r w:rsidDel="00000000" w:rsidR="00000000" w:rsidRPr="00000000">
        <w:rPr>
          <w:rtl w:val="0"/>
        </w:rPr>
        <w:t xml:space="preserve">(Приложение 4). 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alya Yultsova" w:id="0" w:date="2024-02-18T12:34:51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условие</w:t>
      </w:r>
    </w:p>
  </w:comment>
  <w:comment w:author="Georgiy Korneev" w:id="11" w:date="2024-01-23T12:32:36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Событие в матче может быть атрибутировано не участвовашей команде / игроку</w:t>
      </w:r>
    </w:p>
  </w:comment>
  <w:comment w:author="Georgiy Korneev" w:id="12" w:date="2024-01-23T12:33:41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домен для имён и названий</w:t>
      </w:r>
    </w:p>
  </w:comment>
  <w:comment w:author="Georgiy Korneev" w:id="13" w:date="2024-01-23T12:35:43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Игрок может забить автогол другой команде</w:t>
      </w:r>
    </w:p>
  </w:comment>
  <w:comment w:author="Georgiy Korneev" w:id="7" w:date="2024-01-23T12:30:51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обосновано</w:t>
      </w:r>
    </w:p>
  </w:comment>
  <w:comment w:author="Georgiy Korneev" w:id="8" w:date="2024-01-23T12:30:51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обосновано</w:t>
      </w:r>
    </w:p>
  </w:comment>
  <w:comment w:author="Natalya Yultsova" w:id="9" w:date="2024-02-17T19:53:48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Вводим историю членства игрока</w:t>
      </w:r>
    </w:p>
  </w:comment>
  <w:comment w:author="Natalya Yultsova" w:id="6" w:date="2024-02-16T21:46:08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обоснование 4НФ и 5НФ</w:t>
      </w:r>
    </w:p>
  </w:comment>
  <w:comment w:author="Natalya Yultsova" w:id="5" w:date="2024-02-18T13:07:12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Добавим отношение</w:t>
      </w:r>
    </w:p>
  </w:comment>
  <w:comment w:author="Natalya Yultsova" w:id="10" w:date="2024-02-17T21:18:46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уберем, ведь теперь есть история</w:t>
      </w:r>
    </w:p>
  </w:comment>
  <w:comment w:author="Natalya Yultsova" w:id="3" w:date="2024-02-18T12:54:31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 атрибут</w:t>
      </w:r>
    </w:p>
  </w:comment>
  <w:comment w:author="Natalya Yultsova" w:id="4" w:date="2024-02-18T12:54:31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 атрибут</w:t>
      </w:r>
    </w:p>
  </w:comment>
  <w:comment w:author="Georgiy Korneev" w:id="2" w:date="2024-01-23T12:29:52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ясно, почему</w:t>
      </w:r>
    </w:p>
  </w:comment>
  <w:comment w:author="Natalya Yultsova" w:id="1" w:date="2024-02-18T12:34:28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условие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